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4F6DD" w14:textId="77777777" w:rsidR="008D3626" w:rsidRPr="00183302" w:rsidRDefault="008D3626" w:rsidP="008D3626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49FF4D5B" w14:textId="77777777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9E3689">
        <w:rPr>
          <w:rFonts w:eastAsia="楷体_GB2312" w:hint="eastAsia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9E3689">
        <w:rPr>
          <w:rFonts w:eastAsia="楷体_GB2312" w:hint="eastAsia"/>
          <w:sz w:val="28"/>
          <w:szCs w:val="28"/>
          <w:u w:val="single"/>
        </w:rPr>
        <w:t xml:space="preserve"> </w:t>
      </w:r>
      <w:r w:rsidR="005758CD">
        <w:rPr>
          <w:rFonts w:eastAsia="楷体_GB2312" w:hint="eastAsia"/>
          <w:sz w:val="28"/>
          <w:szCs w:val="28"/>
          <w:u w:val="single"/>
        </w:rPr>
        <w:t xml:space="preserve">    </w:t>
      </w:r>
      <w:r w:rsidR="009E3689">
        <w:rPr>
          <w:rFonts w:eastAsia="楷体_GB2312" w:hint="eastAsia"/>
          <w:sz w:val="28"/>
          <w:szCs w:val="28"/>
          <w:u w:val="single"/>
        </w:rPr>
        <w:t xml:space="preserve"> </w:t>
      </w:r>
      <w:r w:rsidR="009E3689">
        <w:rPr>
          <w:rFonts w:eastAsia="楷体_GB2312" w:hint="eastAsia"/>
          <w:sz w:val="28"/>
          <w:szCs w:val="28"/>
          <w:u w:val="single"/>
        </w:rPr>
        <w:t>数据</w:t>
      </w:r>
      <w:r w:rsidR="009E3689">
        <w:rPr>
          <w:rFonts w:eastAsia="楷体_GB2312"/>
          <w:sz w:val="28"/>
          <w:szCs w:val="28"/>
          <w:u w:val="single"/>
        </w:rPr>
        <w:t>挖掘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5758CD">
        <w:rPr>
          <w:rFonts w:eastAsia="楷体_GB2312" w:hint="eastAsia"/>
          <w:sz w:val="28"/>
          <w:szCs w:val="28"/>
          <w:u w:val="single"/>
        </w:rPr>
        <w:t xml:space="preserve">          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5758CD">
        <w:rPr>
          <w:rFonts w:eastAsia="楷体_GB2312" w:hint="eastAsia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 w:rsidR="005758CD">
        <w:rPr>
          <w:rFonts w:eastAsia="楷体_GB2312" w:hint="eastAsia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</w:p>
    <w:p w14:paraId="62478A6D" w14:textId="57EFF121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="009E3689">
        <w:rPr>
          <w:rFonts w:eastAsia="楷体_GB2312"/>
          <w:sz w:val="28"/>
          <w:szCs w:val="28"/>
          <w:u w:val="single"/>
        </w:rPr>
        <w:t xml:space="preserve">  </w:t>
      </w:r>
      <w:r w:rsidR="009F52B7">
        <w:rPr>
          <w:rFonts w:eastAsia="楷体_GB2312" w:hint="eastAsia"/>
          <w:sz w:val="28"/>
          <w:szCs w:val="28"/>
          <w:u w:val="single"/>
        </w:rPr>
        <w:t>简单的类</w:t>
      </w:r>
      <w:r w:rsidR="009F52B7">
        <w:rPr>
          <w:rFonts w:eastAsia="楷体_GB2312" w:hint="eastAsia"/>
          <w:sz w:val="28"/>
          <w:szCs w:val="28"/>
          <w:u w:val="single"/>
        </w:rPr>
        <w:t>C</w:t>
      </w:r>
      <w:r w:rsidR="009F52B7">
        <w:rPr>
          <w:rFonts w:eastAsia="楷体_GB2312" w:hint="eastAsia"/>
          <w:sz w:val="28"/>
          <w:szCs w:val="28"/>
          <w:u w:val="single"/>
        </w:rPr>
        <w:t>语言词法分析器</w:t>
      </w:r>
      <w:r w:rsidRPr="00183302">
        <w:rPr>
          <w:rFonts w:eastAsia="楷体_GB2312" w:hint="eastAsia"/>
          <w:sz w:val="28"/>
          <w:szCs w:val="28"/>
          <w:u w:val="single"/>
        </w:rPr>
        <w:t xml:space="preserve"> </w:t>
      </w:r>
      <w:r w:rsidR="005758CD">
        <w:rPr>
          <w:rFonts w:eastAsia="楷体_GB2312" w:hint="eastAsia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5758CD">
        <w:rPr>
          <w:rFonts w:eastAsia="楷体_GB2312" w:hint="eastAsia"/>
          <w:sz w:val="28"/>
          <w:szCs w:val="28"/>
          <w:u w:val="single"/>
        </w:rPr>
        <w:t xml:space="preserve"> </w:t>
      </w:r>
      <w:r w:rsidR="00797A39">
        <w:rPr>
          <w:rFonts w:eastAsia="楷体_GB2312" w:hint="eastAsia"/>
          <w:sz w:val="28"/>
          <w:szCs w:val="28"/>
          <w:u w:val="single"/>
        </w:rPr>
        <w:t>王娜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</w:p>
    <w:p w14:paraId="6D9666CA" w14:textId="5B1B16FE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="005758CD">
        <w:rPr>
          <w:rFonts w:eastAsia="楷体_GB2312"/>
          <w:sz w:val="28"/>
          <w:szCs w:val="28"/>
          <w:u w:val="single"/>
        </w:rPr>
        <w:t xml:space="preserve"> </w:t>
      </w:r>
      <w:r w:rsidR="005758CD">
        <w:rPr>
          <w:rFonts w:eastAsia="楷体_GB2312" w:hint="eastAsia"/>
          <w:sz w:val="28"/>
          <w:szCs w:val="28"/>
          <w:u w:val="single"/>
        </w:rPr>
        <w:t>01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实验项目类型</w:t>
      </w:r>
      <w:r w:rsidR="005758CD">
        <w:rPr>
          <w:rFonts w:eastAsia="楷体_GB2312"/>
          <w:sz w:val="28"/>
          <w:szCs w:val="28"/>
          <w:u w:val="single"/>
        </w:rPr>
        <w:t xml:space="preserve"> </w:t>
      </w:r>
      <w:r w:rsidR="009F52B7">
        <w:rPr>
          <w:rFonts w:eastAsia="楷体_GB2312" w:hint="eastAsia"/>
          <w:sz w:val="28"/>
          <w:szCs w:val="28"/>
          <w:u w:val="single"/>
        </w:rPr>
        <w:t>设计</w:t>
      </w:r>
      <w:r w:rsidR="005758CD">
        <w:rPr>
          <w:rFonts w:eastAsia="楷体_GB2312"/>
          <w:sz w:val="28"/>
          <w:szCs w:val="28"/>
          <w:u w:val="single"/>
        </w:rPr>
        <w:t>性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实验地点</w:t>
      </w:r>
      <w:r w:rsidR="005758CD">
        <w:rPr>
          <w:rFonts w:eastAsia="楷体_GB2312"/>
          <w:sz w:val="28"/>
          <w:szCs w:val="28"/>
          <w:u w:val="single"/>
        </w:rPr>
        <w:t xml:space="preserve"> DF</w:t>
      </w:r>
      <w:r w:rsidR="009F52B7">
        <w:rPr>
          <w:rFonts w:eastAsia="楷体_GB2312"/>
          <w:sz w:val="28"/>
          <w:szCs w:val="28"/>
          <w:u w:val="single"/>
        </w:rPr>
        <w:t>116</w:t>
      </w:r>
      <w:r w:rsidR="005758CD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</w:p>
    <w:p w14:paraId="3DF24280" w14:textId="6AA0DCAF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="009F52B7">
        <w:rPr>
          <w:rFonts w:eastAsia="楷体_GB2312" w:hint="eastAsia"/>
          <w:sz w:val="28"/>
          <w:szCs w:val="28"/>
          <w:u w:val="single"/>
        </w:rPr>
        <w:t>甄洛生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9F52B7">
        <w:rPr>
          <w:rFonts w:eastAsia="楷体_GB2312"/>
          <w:sz w:val="28"/>
          <w:szCs w:val="28"/>
          <w:u w:val="single"/>
        </w:rPr>
        <w:t>2018054625</w:t>
      </w:r>
      <w:r w:rsidRPr="00183302">
        <w:rPr>
          <w:rFonts w:eastAsia="楷体_GB2312"/>
          <w:sz w:val="28"/>
          <w:szCs w:val="28"/>
          <w:u w:val="single"/>
        </w:rPr>
        <w:t xml:space="preserve">                </w:t>
      </w:r>
    </w:p>
    <w:p w14:paraId="11EE10BA" w14:textId="7E3E2983" w:rsidR="008D3626" w:rsidRPr="00183302" w:rsidRDefault="008D3626" w:rsidP="008D3626"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="009E3689">
        <w:rPr>
          <w:rFonts w:eastAsia="楷体_GB2312"/>
          <w:sz w:val="28"/>
          <w:szCs w:val="28"/>
          <w:u w:val="single"/>
        </w:rPr>
        <w:t xml:space="preserve"> </w:t>
      </w:r>
      <w:r w:rsidR="009E3689">
        <w:rPr>
          <w:rFonts w:eastAsia="楷体_GB2312"/>
          <w:sz w:val="28"/>
          <w:szCs w:val="28"/>
          <w:u w:val="single"/>
        </w:rPr>
        <w:t>信息科学技术学院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9F52B7">
        <w:rPr>
          <w:rFonts w:eastAsia="楷体_GB2312" w:hint="eastAsia"/>
          <w:sz w:val="28"/>
          <w:szCs w:val="28"/>
          <w:u w:val="single"/>
        </w:rPr>
        <w:t>计算机科学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9F52B7">
        <w:rPr>
          <w:rFonts w:eastAsia="楷体_GB2312" w:hint="eastAsia"/>
          <w:sz w:val="28"/>
          <w:szCs w:val="28"/>
          <w:u w:val="single"/>
        </w:rPr>
        <w:t>计算机科学与技术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 </w:t>
      </w:r>
    </w:p>
    <w:p w14:paraId="75047C72" w14:textId="67B8B3BB" w:rsidR="008D3626" w:rsidRPr="00183302" w:rsidRDefault="008D3626" w:rsidP="008D3626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9F52B7">
        <w:rPr>
          <w:rFonts w:eastAsia="楷体_GB2312"/>
          <w:sz w:val="28"/>
          <w:szCs w:val="28"/>
          <w:u w:val="single"/>
        </w:rPr>
        <w:t>2021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年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9F52B7">
        <w:rPr>
          <w:rFonts w:eastAsia="楷体_GB2312"/>
          <w:sz w:val="28"/>
          <w:szCs w:val="28"/>
          <w:u w:val="single"/>
        </w:rPr>
        <w:t>5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9F52B7">
        <w:rPr>
          <w:rFonts w:eastAsia="楷体_GB2312"/>
          <w:sz w:val="28"/>
          <w:szCs w:val="28"/>
          <w:u w:val="single"/>
        </w:rPr>
        <w:t>26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午～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9F52B7">
        <w:rPr>
          <w:rFonts w:eastAsia="楷体_GB2312"/>
          <w:sz w:val="28"/>
          <w:szCs w:val="28"/>
          <w:u w:val="single"/>
        </w:rPr>
        <w:t>5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9F52B7">
        <w:rPr>
          <w:rFonts w:eastAsia="楷体_GB2312"/>
          <w:sz w:val="28"/>
          <w:szCs w:val="28"/>
          <w:u w:val="single"/>
        </w:rPr>
        <w:t>26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14:paraId="48270931" w14:textId="77777777" w:rsidR="009E3689" w:rsidRDefault="009E3689" w:rsidP="008D3626">
      <w:pPr>
        <w:spacing w:line="360" w:lineRule="auto"/>
        <w:rPr>
          <w:b/>
          <w:sz w:val="28"/>
          <w:szCs w:val="28"/>
        </w:rPr>
      </w:pPr>
      <w:r w:rsidRPr="009E3689">
        <w:rPr>
          <w:rFonts w:hint="eastAsia"/>
          <w:b/>
          <w:sz w:val="28"/>
          <w:szCs w:val="28"/>
        </w:rPr>
        <w:t>一、实验目的</w:t>
      </w:r>
    </w:p>
    <w:p w14:paraId="29869B7A" w14:textId="6F1DB848" w:rsidR="008D3626" w:rsidRPr="009F52B7" w:rsidRDefault="009E3689" w:rsidP="009F52B7">
      <w:pPr>
        <w:spacing w:line="360" w:lineRule="auto"/>
        <w:ind w:firstLineChars="201" w:firstLine="482"/>
        <w:jc w:val="left"/>
        <w:rPr>
          <w:sz w:val="24"/>
        </w:rPr>
      </w:pPr>
      <w:r w:rsidRPr="00DD35CD">
        <w:rPr>
          <w:rFonts w:hint="eastAsia"/>
          <w:sz w:val="24"/>
        </w:rPr>
        <w:t>1</w:t>
      </w:r>
      <w:r w:rsidR="00DD35CD">
        <w:rPr>
          <w:rFonts w:hint="eastAsia"/>
          <w:sz w:val="24"/>
        </w:rPr>
        <w:t xml:space="preserve">. </w:t>
      </w:r>
      <w:r w:rsidR="009F52B7" w:rsidRPr="009F52B7">
        <w:rPr>
          <w:rFonts w:hint="eastAsia"/>
          <w:sz w:val="24"/>
        </w:rPr>
        <w:t>理解词法分析在编译程序中的作用；加深对有穷自动机模型的理解；掌握词法分析程序的实现方法和技术。</w:t>
      </w:r>
    </w:p>
    <w:p w14:paraId="2C07609A" w14:textId="1BE098C9" w:rsidR="00DD35CD" w:rsidRDefault="00DD35CD" w:rsidP="008D3626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</w:t>
      </w:r>
      <w:r w:rsidR="009F52B7">
        <w:rPr>
          <w:rFonts w:hint="eastAsia"/>
          <w:b/>
          <w:sz w:val="28"/>
          <w:szCs w:val="28"/>
        </w:rPr>
        <w:t>内容</w:t>
      </w:r>
    </w:p>
    <w:p w14:paraId="3211C026" w14:textId="109FB0F3" w:rsidR="00DD35CD" w:rsidRPr="009F52B7" w:rsidRDefault="00DD35CD" w:rsidP="008D3626">
      <w:pPr>
        <w:spacing w:line="360" w:lineRule="auto"/>
        <w:rPr>
          <w:sz w:val="24"/>
        </w:rPr>
      </w:pPr>
      <w:r>
        <w:rPr>
          <w:rFonts w:hint="eastAsia"/>
          <w:b/>
          <w:sz w:val="28"/>
          <w:szCs w:val="28"/>
        </w:rPr>
        <w:t xml:space="preserve"> </w:t>
      </w:r>
      <w:r w:rsidRPr="00DD35CD">
        <w:rPr>
          <w:rFonts w:hint="eastAsia"/>
          <w:sz w:val="24"/>
        </w:rPr>
        <w:t xml:space="preserve">  </w:t>
      </w:r>
      <w:r w:rsidR="009F52B7" w:rsidRPr="009F52B7">
        <w:rPr>
          <w:rFonts w:hint="eastAsia"/>
          <w:sz w:val="24"/>
        </w:rPr>
        <w:t>选择部分</w:t>
      </w:r>
      <w:r w:rsidR="009F52B7" w:rsidRPr="009F52B7">
        <w:rPr>
          <w:rFonts w:hint="eastAsia"/>
          <w:sz w:val="24"/>
        </w:rPr>
        <w:t>C</w:t>
      </w:r>
      <w:r w:rsidR="009F52B7" w:rsidRPr="009F52B7">
        <w:rPr>
          <w:rFonts w:hint="eastAsia"/>
          <w:sz w:val="24"/>
        </w:rPr>
        <w:t>语言的语法成分，设计其词法分析程序，要求能够识别关键字、运算符、分界符、标识符、常量（至少是整型常量，可以自己扩充识别其他常量）等，并能处理注释、部分复合运算符（如</w:t>
      </w:r>
      <w:r w:rsidR="009F52B7" w:rsidRPr="009F52B7">
        <w:rPr>
          <w:rFonts w:hint="eastAsia"/>
          <w:sz w:val="24"/>
        </w:rPr>
        <w:t>&gt;=</w:t>
      </w:r>
      <w:r w:rsidR="009F52B7" w:rsidRPr="009F52B7">
        <w:rPr>
          <w:rFonts w:hint="eastAsia"/>
          <w:sz w:val="24"/>
        </w:rPr>
        <w:t>等）。</w:t>
      </w:r>
    </w:p>
    <w:p w14:paraId="6E05413A" w14:textId="5493FF91" w:rsidR="00DD35CD" w:rsidRPr="00DD35CD" w:rsidRDefault="00DD35CD" w:rsidP="008D3626">
      <w:pPr>
        <w:spacing w:line="360" w:lineRule="auto"/>
        <w:rPr>
          <w:b/>
          <w:sz w:val="28"/>
          <w:szCs w:val="28"/>
        </w:rPr>
      </w:pPr>
      <w:r w:rsidRPr="00DD35CD">
        <w:rPr>
          <w:rFonts w:hint="eastAsia"/>
          <w:b/>
          <w:sz w:val="28"/>
          <w:szCs w:val="28"/>
        </w:rPr>
        <w:t>三、实验</w:t>
      </w:r>
      <w:r w:rsidR="00C36D37">
        <w:rPr>
          <w:rFonts w:hint="eastAsia"/>
          <w:b/>
          <w:sz w:val="28"/>
          <w:szCs w:val="28"/>
        </w:rPr>
        <w:t>要求</w:t>
      </w:r>
    </w:p>
    <w:p w14:paraId="2A332316" w14:textId="5C3F8E40" w:rsidR="00C36D37" w:rsidRPr="00C36D37" w:rsidRDefault="00C36D37" w:rsidP="00C36D37">
      <w:pPr>
        <w:spacing w:line="360" w:lineRule="auto"/>
        <w:ind w:firstLineChars="201" w:firstLine="482"/>
        <w:jc w:val="left"/>
        <w:rPr>
          <w:sz w:val="24"/>
        </w:rPr>
      </w:pPr>
      <w:r w:rsidRPr="00C36D37">
        <w:rPr>
          <w:rFonts w:hint="eastAsia"/>
          <w:sz w:val="24"/>
        </w:rPr>
        <w:t>（</w:t>
      </w:r>
      <w:r w:rsidRPr="00C36D37">
        <w:rPr>
          <w:rFonts w:hint="eastAsia"/>
          <w:sz w:val="24"/>
        </w:rPr>
        <w:t>1</w:t>
      </w:r>
      <w:r w:rsidRPr="00C36D37">
        <w:rPr>
          <w:rFonts w:hint="eastAsia"/>
          <w:sz w:val="24"/>
        </w:rPr>
        <w:t>）待分析的简单的语法</w:t>
      </w:r>
    </w:p>
    <w:p w14:paraId="06D5C109" w14:textId="77777777" w:rsidR="00C36D37" w:rsidRPr="00C36D37" w:rsidRDefault="00C36D37" w:rsidP="00C36D37">
      <w:pPr>
        <w:spacing w:line="360" w:lineRule="auto"/>
        <w:ind w:firstLineChars="201" w:firstLine="482"/>
        <w:jc w:val="left"/>
        <w:rPr>
          <w:sz w:val="24"/>
        </w:rPr>
      </w:pPr>
      <w:r w:rsidRPr="00C36D37">
        <w:rPr>
          <w:rFonts w:hint="eastAsia"/>
          <w:sz w:val="24"/>
        </w:rPr>
        <w:t xml:space="preserve">     </w:t>
      </w:r>
      <w:r w:rsidRPr="00C36D37">
        <w:rPr>
          <w:rFonts w:hint="eastAsia"/>
          <w:sz w:val="24"/>
        </w:rPr>
        <w:t>关键字：</w:t>
      </w:r>
      <w:r w:rsidRPr="00C36D37">
        <w:rPr>
          <w:rFonts w:hint="eastAsia"/>
          <w:sz w:val="24"/>
        </w:rPr>
        <w:t>begin   if   then   while   do    end</w:t>
      </w:r>
    </w:p>
    <w:p w14:paraId="515B3908" w14:textId="77777777" w:rsidR="00C36D37" w:rsidRPr="00C36D37" w:rsidRDefault="00C36D37" w:rsidP="00C36D37">
      <w:pPr>
        <w:spacing w:line="360" w:lineRule="auto"/>
        <w:ind w:firstLineChars="201" w:firstLine="482"/>
        <w:jc w:val="left"/>
        <w:rPr>
          <w:sz w:val="24"/>
        </w:rPr>
      </w:pPr>
      <w:r w:rsidRPr="00C36D37">
        <w:rPr>
          <w:rFonts w:hint="eastAsia"/>
          <w:sz w:val="24"/>
        </w:rPr>
        <w:t xml:space="preserve">     </w:t>
      </w:r>
      <w:r w:rsidRPr="00C36D37">
        <w:rPr>
          <w:rFonts w:hint="eastAsia"/>
          <w:sz w:val="24"/>
        </w:rPr>
        <w:t>运算符和界符：</w:t>
      </w:r>
      <w:r w:rsidRPr="00C36D37">
        <w:rPr>
          <w:rFonts w:hint="eastAsia"/>
          <w:sz w:val="24"/>
        </w:rPr>
        <w:t>:=   +   -   *   /   &lt;   &lt;=   &gt;   &gt;=   &lt;&gt;   =   ;   (   )   #</w:t>
      </w:r>
    </w:p>
    <w:p w14:paraId="33A7BBAD" w14:textId="77777777" w:rsidR="00C36D37" w:rsidRPr="00C36D37" w:rsidRDefault="00C36D37" w:rsidP="00C36D37">
      <w:pPr>
        <w:spacing w:line="360" w:lineRule="auto"/>
        <w:ind w:firstLineChars="201" w:firstLine="482"/>
        <w:jc w:val="left"/>
        <w:rPr>
          <w:sz w:val="24"/>
        </w:rPr>
      </w:pPr>
      <w:r w:rsidRPr="00C36D37">
        <w:rPr>
          <w:rFonts w:hint="eastAsia"/>
          <w:sz w:val="24"/>
        </w:rPr>
        <w:t xml:space="preserve">     </w:t>
      </w:r>
      <w:r w:rsidRPr="00C36D37">
        <w:rPr>
          <w:rFonts w:hint="eastAsia"/>
          <w:sz w:val="24"/>
        </w:rPr>
        <w:t>其他单词是标识符</w:t>
      </w:r>
      <w:r w:rsidRPr="00C36D37">
        <w:rPr>
          <w:rFonts w:hint="eastAsia"/>
          <w:sz w:val="24"/>
        </w:rPr>
        <w:t>id</w:t>
      </w:r>
      <w:r w:rsidRPr="00C36D37">
        <w:rPr>
          <w:rFonts w:hint="eastAsia"/>
          <w:sz w:val="24"/>
        </w:rPr>
        <w:t>和整型常数</w:t>
      </w:r>
      <w:r w:rsidRPr="00C36D37">
        <w:rPr>
          <w:rFonts w:hint="eastAsia"/>
          <w:sz w:val="24"/>
        </w:rPr>
        <w:t>num</w:t>
      </w:r>
      <w:r w:rsidRPr="00C36D37">
        <w:rPr>
          <w:rFonts w:hint="eastAsia"/>
          <w:sz w:val="24"/>
        </w:rPr>
        <w:t>，通过以下正规式定义：</w:t>
      </w:r>
    </w:p>
    <w:p w14:paraId="44D7B889" w14:textId="77777777" w:rsidR="00C36D37" w:rsidRPr="00C36D37" w:rsidRDefault="00C36D37" w:rsidP="00C36D37">
      <w:pPr>
        <w:spacing w:line="360" w:lineRule="auto"/>
        <w:ind w:firstLineChars="201" w:firstLine="482"/>
        <w:jc w:val="left"/>
        <w:rPr>
          <w:sz w:val="24"/>
        </w:rPr>
      </w:pPr>
      <w:r w:rsidRPr="00C36D37">
        <w:rPr>
          <w:sz w:val="24"/>
        </w:rPr>
        <w:t xml:space="preserve">     id=l(l|d)*</w:t>
      </w:r>
    </w:p>
    <w:p w14:paraId="22CF2DB2" w14:textId="77777777" w:rsidR="00C36D37" w:rsidRPr="00C36D37" w:rsidRDefault="00C36D37" w:rsidP="00C36D37">
      <w:pPr>
        <w:spacing w:line="360" w:lineRule="auto"/>
        <w:ind w:firstLineChars="201" w:firstLine="482"/>
        <w:jc w:val="left"/>
        <w:rPr>
          <w:sz w:val="24"/>
        </w:rPr>
      </w:pPr>
      <w:r w:rsidRPr="00C36D37">
        <w:rPr>
          <w:sz w:val="24"/>
        </w:rPr>
        <w:t xml:space="preserve">     num=dd*</w:t>
      </w:r>
    </w:p>
    <w:p w14:paraId="0118DBE9" w14:textId="77777777" w:rsidR="00C36D37" w:rsidRPr="00C36D37" w:rsidRDefault="00C36D37" w:rsidP="00C36D37">
      <w:pPr>
        <w:spacing w:line="360" w:lineRule="auto"/>
        <w:ind w:firstLineChars="201" w:firstLine="482"/>
        <w:jc w:val="left"/>
        <w:rPr>
          <w:sz w:val="24"/>
        </w:rPr>
      </w:pPr>
      <w:r w:rsidRPr="00C36D37">
        <w:rPr>
          <w:rFonts w:hint="eastAsia"/>
          <w:sz w:val="24"/>
        </w:rPr>
        <w:t xml:space="preserve">     </w:t>
      </w:r>
      <w:r w:rsidRPr="00C36D37">
        <w:rPr>
          <w:rFonts w:hint="eastAsia"/>
          <w:sz w:val="24"/>
        </w:rPr>
        <w:t>空格、注释：在词法分析中要去掉。</w:t>
      </w:r>
    </w:p>
    <w:p w14:paraId="31B92FBE" w14:textId="77777777" w:rsidR="00C36D37" w:rsidRPr="00C36D37" w:rsidRDefault="00C36D37" w:rsidP="00C36D37">
      <w:pPr>
        <w:spacing w:line="360" w:lineRule="auto"/>
        <w:ind w:firstLineChars="201" w:firstLine="482"/>
        <w:jc w:val="left"/>
        <w:rPr>
          <w:sz w:val="24"/>
        </w:rPr>
      </w:pPr>
      <w:r w:rsidRPr="00C36D37">
        <w:rPr>
          <w:rFonts w:hint="eastAsia"/>
          <w:sz w:val="24"/>
        </w:rPr>
        <w:t>（</w:t>
      </w:r>
      <w:r w:rsidRPr="00C36D37">
        <w:rPr>
          <w:rFonts w:hint="eastAsia"/>
          <w:sz w:val="24"/>
        </w:rPr>
        <w:t>2</w:t>
      </w:r>
      <w:r w:rsidRPr="00C36D37">
        <w:rPr>
          <w:rFonts w:hint="eastAsia"/>
          <w:sz w:val="24"/>
        </w:rPr>
        <w:t>）各种单词符号对应的种别编码</w:t>
      </w:r>
    </w:p>
    <w:p w14:paraId="6F4A62E3" w14:textId="4E99CC5D" w:rsidR="00C36D37" w:rsidRPr="00C36D37" w:rsidRDefault="00C36D37" w:rsidP="00C36D37">
      <w:pPr>
        <w:spacing w:line="360" w:lineRule="auto"/>
        <w:ind w:firstLineChars="201" w:firstLine="482"/>
        <w:jc w:val="left"/>
        <w:rPr>
          <w:sz w:val="24"/>
        </w:rPr>
      </w:pPr>
      <w:r w:rsidRPr="00C36D37">
        <w:rPr>
          <w:sz w:val="24"/>
        </w:rPr>
        <w:t xml:space="preserve"> </w:t>
      </w:r>
      <w:r>
        <w:rPr>
          <w:noProof/>
          <w:sz w:val="24"/>
        </w:rPr>
        <w:lastRenderedPageBreak/>
        <w:drawing>
          <wp:inline distT="0" distB="0" distL="0" distR="0" wp14:anchorId="2C754D82" wp14:editId="2B2B4EF7">
            <wp:extent cx="5114925" cy="5105400"/>
            <wp:effectExtent l="19050" t="0" r="9525" b="0"/>
            <wp:docPr id="1" name="图片 1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Teams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</a:blip>
                    <a:srcRect l="24814" t="15565" r="32999" b="6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F2F182" w14:textId="3ADBC179" w:rsidR="008D3626" w:rsidRDefault="00C36D37" w:rsidP="00C36D37">
      <w:pPr>
        <w:spacing w:line="360" w:lineRule="auto"/>
        <w:ind w:firstLineChars="201" w:firstLine="482"/>
        <w:jc w:val="left"/>
        <w:rPr>
          <w:sz w:val="24"/>
        </w:rPr>
      </w:pPr>
      <w:r w:rsidRPr="00C36D37">
        <w:rPr>
          <w:rFonts w:hint="eastAsia"/>
          <w:sz w:val="24"/>
        </w:rPr>
        <w:t>程序实现词法分析，从文件</w:t>
      </w:r>
      <w:r w:rsidRPr="00C36D37">
        <w:rPr>
          <w:rFonts w:hint="eastAsia"/>
          <w:sz w:val="24"/>
        </w:rPr>
        <w:t>data.txt</w:t>
      </w:r>
      <w:r w:rsidRPr="00C36D37">
        <w:rPr>
          <w:rFonts w:hint="eastAsia"/>
          <w:sz w:val="24"/>
        </w:rPr>
        <w:t>中读取一段小程序，分解出一个个的单词，其中有关键词，有界符、运算符等等，代码还需实现去掉空格、回车、注释等等情况，最后的输出结果是以单词二元组（单词种别码，单词自身的值）的形式输出。</w:t>
      </w:r>
    </w:p>
    <w:p w14:paraId="1B9A0445" w14:textId="7EA28D99" w:rsidR="00A242AB" w:rsidRDefault="00A242AB" w:rsidP="00A242AB">
      <w:pPr>
        <w:spacing w:line="360" w:lineRule="auto"/>
        <w:jc w:val="left"/>
        <w:rPr>
          <w:sz w:val="24"/>
        </w:rPr>
      </w:pPr>
    </w:p>
    <w:p w14:paraId="70D4AB1B" w14:textId="7D47E1B0" w:rsidR="00A242AB" w:rsidRPr="00183302" w:rsidRDefault="00A242AB" w:rsidP="00A242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Pr="00DD35CD">
        <w:rPr>
          <w:rFonts w:hint="eastAsia"/>
          <w:b/>
          <w:sz w:val="28"/>
          <w:szCs w:val="28"/>
        </w:rPr>
        <w:t>、实验</w:t>
      </w:r>
      <w:r>
        <w:rPr>
          <w:rFonts w:hint="eastAsia"/>
          <w:b/>
          <w:sz w:val="28"/>
          <w:szCs w:val="28"/>
        </w:rPr>
        <w:t>过程</w:t>
      </w:r>
    </w:p>
    <w:p w14:paraId="3D1F322D" w14:textId="23F88877" w:rsidR="00A242AB" w:rsidRPr="00A242AB" w:rsidRDefault="00A242AB" w:rsidP="00A242AB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本人实验采用</w:t>
      </w:r>
      <w:r>
        <w:rPr>
          <w:rFonts w:hint="eastAsia"/>
          <w:sz w:val="24"/>
        </w:rPr>
        <w:t>Golang</w:t>
      </w:r>
      <w:r>
        <w:rPr>
          <w:sz w:val="24"/>
        </w:rPr>
        <w:t xml:space="preserve"> 1.16</w:t>
      </w:r>
      <w:r>
        <w:rPr>
          <w:rFonts w:hint="eastAsia"/>
          <w:sz w:val="24"/>
        </w:rPr>
        <w:t>进行编写，算法原理是有限状态机。</w:t>
      </w:r>
    </w:p>
    <w:p w14:paraId="2827ED02" w14:textId="3E9FB4BF" w:rsidR="008D3626" w:rsidRPr="00183302" w:rsidRDefault="00A242AB" w:rsidP="008D36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="00DD35CD" w:rsidRPr="00DD35CD">
        <w:rPr>
          <w:rFonts w:hint="eastAsia"/>
          <w:b/>
          <w:sz w:val="28"/>
          <w:szCs w:val="28"/>
        </w:rPr>
        <w:t>、实验</w:t>
      </w:r>
      <w:r w:rsidR="004E3E1B">
        <w:rPr>
          <w:rFonts w:hint="eastAsia"/>
          <w:b/>
          <w:sz w:val="28"/>
          <w:szCs w:val="28"/>
        </w:rPr>
        <w:t>结果</w:t>
      </w:r>
    </w:p>
    <w:p w14:paraId="172CE316" w14:textId="7B04DF4B" w:rsidR="009635F2" w:rsidRDefault="00F144D6">
      <w:pPr>
        <w:rPr>
          <w:rFonts w:ascii="宋体" w:hAnsi="宋体"/>
          <w:sz w:val="24"/>
          <w:u w:val="single"/>
        </w:rPr>
      </w:pPr>
      <w:r w:rsidRPr="00F144D6">
        <w:rPr>
          <w:rFonts w:ascii="宋体" w:hAnsi="宋体"/>
          <w:noProof/>
          <w:sz w:val="24"/>
          <w:u w:val="single"/>
        </w:rPr>
        <w:lastRenderedPageBreak/>
        <w:drawing>
          <wp:inline distT="0" distB="0" distL="0" distR="0" wp14:anchorId="322C06CA" wp14:editId="71FC66E9">
            <wp:extent cx="5274310" cy="3999865"/>
            <wp:effectExtent l="0" t="0" r="0" b="63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3AC2" w14:textId="556A8933" w:rsidR="00F144D6" w:rsidRPr="00F144D6" w:rsidRDefault="00F144D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只展示部分结果。</w:t>
      </w:r>
    </w:p>
    <w:p w14:paraId="7481DBFD" w14:textId="208CCEB4" w:rsidR="004E3E1B" w:rsidRDefault="00A242AB" w:rsidP="004E3E1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="004E3E1B" w:rsidRPr="00DD35CD">
        <w:rPr>
          <w:rFonts w:hint="eastAsia"/>
          <w:b/>
          <w:sz w:val="28"/>
          <w:szCs w:val="28"/>
        </w:rPr>
        <w:t>、</w:t>
      </w:r>
      <w:r w:rsidR="00ED6580">
        <w:rPr>
          <w:rFonts w:hint="eastAsia"/>
          <w:b/>
          <w:sz w:val="28"/>
          <w:szCs w:val="28"/>
        </w:rPr>
        <w:t>源代码</w:t>
      </w:r>
    </w:p>
    <w:p w14:paraId="0668B8D0" w14:textId="4F0946FD" w:rsidR="00ED6580" w:rsidRPr="00ED6580" w:rsidRDefault="00ED6580" w:rsidP="004E3E1B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m</w:t>
      </w:r>
      <w:r w:rsidRPr="00ED6580">
        <w:rPr>
          <w:rFonts w:ascii="宋体" w:hAnsi="宋体"/>
          <w:bCs/>
          <w:sz w:val="24"/>
        </w:rPr>
        <w:t>ain.go</w:t>
      </w:r>
      <w:r>
        <w:rPr>
          <w:rFonts w:ascii="宋体" w:hAnsi="宋体"/>
          <w:bCs/>
          <w:sz w:val="24"/>
        </w:rPr>
        <w:t>:</w:t>
      </w:r>
    </w:p>
    <w:p w14:paraId="51435FE3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 main  </w:t>
      </w:r>
    </w:p>
    <w:p w14:paraId="20C25FA8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DC81DA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(  </w:t>
      </w:r>
    </w:p>
    <w:p w14:paraId="356E6F86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"bufio"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B92DA9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"fmt"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199F43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"os"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F9247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"strings"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9B6576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"unicode"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905E7F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860714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A550C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func main() {  </w:t>
      </w:r>
    </w:p>
    <w:p w14:paraId="552D6B79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lexicalAnalysis(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"data.txt"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A80F10D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FAC4F5F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6DCC93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var single_operators string =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";,(){}[]+-*#"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4DEDCF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A8DFD6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var special_operators string =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"&lt;&gt;=!:"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9FF313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3D140B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var keywords []string = []string{  </w:t>
      </w:r>
    </w:p>
    <w:p w14:paraId="6136B273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"begin"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"if"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"then"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"while"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"do"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"end"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A68D86C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"int"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"return"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"cout"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3435743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9778FBC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D21CCC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var token_type map[string]</w:t>
      </w:r>
      <w:r w:rsidRPr="00ED658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map[string]</w:t>
      </w:r>
      <w:r w:rsidRPr="00ED658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9A7C7E6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"!"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-1,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0,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"begin"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1,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"if"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2,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"then"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3,  </w:t>
      </w:r>
    </w:p>
    <w:p w14:paraId="64ACC441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"while"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4,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"do"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5,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"end"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6,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"int"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7,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8,  </w:t>
      </w:r>
    </w:p>
    <w:p w14:paraId="52F1DB90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"return"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12,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"cout"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13,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17,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":="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18,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"=="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21,  </w:t>
      </w:r>
    </w:p>
    <w:p w14:paraId="2380F702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22,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23,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24,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25,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26,  </w:t>
      </w:r>
    </w:p>
    <w:p w14:paraId="2590DD72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27,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"["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28,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29,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"{"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30,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"}"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31,  </w:t>
      </w:r>
    </w:p>
    <w:p w14:paraId="418C3076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32,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33,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";"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34,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"&gt;"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35,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36,  </w:t>
      </w:r>
    </w:p>
    <w:p w14:paraId="3A2BF4BC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"&gt;="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37,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"&lt;="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38,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"!="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40,  </w:t>
      </w:r>
    </w:p>
    <w:p w14:paraId="4358B048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6F87C8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B8E464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func displayToken(val </w:t>
      </w:r>
      <w:r w:rsidRPr="00ED658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token string) {  </w:t>
      </w:r>
    </w:p>
    <w:p w14:paraId="591E96E9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fmt.Printf(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"(%d, \"%s\")\n"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val, token)  </w:t>
      </w:r>
    </w:p>
    <w:p w14:paraId="05904689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AEE99BD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8CA253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func lexicalAnalysis(path string) {  </w:t>
      </w:r>
    </w:p>
    <w:p w14:paraId="743C52F8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file, err := os.Open(path)  </w:t>
      </w:r>
    </w:p>
    <w:p w14:paraId="4947E802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err != nil {  </w:t>
      </w:r>
    </w:p>
    <w:p w14:paraId="669C6E90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fmt.Printf(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"[ERROR] File{'%s'} open failed.\n"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path)  </w:t>
      </w:r>
    </w:p>
    <w:p w14:paraId="1A4A825A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7769B9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B1FAC6E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26EA15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fmt.Printf(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"[INFO] Analysising lexical from '%s'.\n"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path)  </w:t>
      </w:r>
    </w:p>
    <w:p w14:paraId="34EECD52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478447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 := bufio.NewScanner(file)  </w:t>
      </w:r>
    </w:p>
    <w:p w14:paraId="7AAA6830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line := 1  </w:t>
      </w:r>
    </w:p>
    <w:p w14:paraId="766BF5D1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in.Scan() {  </w:t>
      </w:r>
    </w:p>
    <w:p w14:paraId="26C240D9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row := in.Text()  </w:t>
      </w:r>
    </w:p>
    <w:p w14:paraId="053E8A4B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length := len(row)  </w:t>
      </w:r>
    </w:p>
    <w:p w14:paraId="4B4C2155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A79BA9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:= 0; i &lt; length; i++ {  </w:t>
      </w:r>
    </w:p>
    <w:p w14:paraId="330B7DCF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var word rune = rune(row[i])  </w:t>
      </w:r>
    </w:p>
    <w:p w14:paraId="5AE638C0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unicode.IsSpace(word) {  </w:t>
      </w:r>
    </w:p>
    <w:p w14:paraId="4D1C13B0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Skip whitespace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2C1D08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628A6F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strings.ContainsRune(single_operators, word) {  </w:t>
      </w:r>
    </w:p>
    <w:p w14:paraId="2B658597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单字符运算符直接断定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C2AD59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displayToken(token_type[string(word)], string(word))  </w:t>
      </w:r>
    </w:p>
    <w:p w14:paraId="778111B6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strings.ContainsRune(special_operators, word) {  </w:t>
      </w:r>
    </w:p>
    <w:p w14:paraId="2D915FFD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特殊字符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后面可能跟等号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1C43E7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i+1 &lt; length &amp;&amp; row[i+1] ==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065CA57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displayToken(token_type[string(word)+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], string(word)+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"="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C1021C7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i++  </w:t>
      </w:r>
    </w:p>
    <w:p w14:paraId="71ECB5A5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10167D0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displayToken(token_type[string(word)], string(word))  </w:t>
      </w:r>
    </w:p>
    <w:p w14:paraId="4DF86D8E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E8FB601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word ==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A4620E6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&lt; length &amp;&amp; row[i+1] ==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F68FDE7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跳过注释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E18BEB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CC179BB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displayToken(token_type[string(word)], string(word))  </w:t>
      </w:r>
    </w:p>
    <w:p w14:paraId="3567E016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D0C8E12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word ==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'"'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5B33FD4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字符串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A46216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s, e := i, i+1  </w:t>
      </w:r>
    </w:p>
    <w:p w14:paraId="7553B710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e &lt; length &amp;&amp; row[e] !=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'"'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e++ {  </w:t>
      </w:r>
    </w:p>
    <w:p w14:paraId="27A2CF2F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BF306FB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== length {  </w:t>
      </w:r>
    </w:p>
    <w:p w14:paraId="255F9AE9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panic(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"Non-terminated string quote!"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FC69A4F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11AB558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fmt.Printf(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"(T_STRING, '%s')\n"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row[s:e])  </w:t>
      </w:r>
    </w:p>
    <w:p w14:paraId="58ABD958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 = e - 1  </w:t>
      </w:r>
    </w:p>
    <w:p w14:paraId="53BDDFC8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unicode.IsLetter(word) || word ==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'_'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63EDB31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关键字或标识符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6BB0FB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s, e := i, i+1  </w:t>
      </w:r>
    </w:p>
    <w:p w14:paraId="52716047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e &lt; length &amp;&amp;  </w:t>
      </w:r>
    </w:p>
    <w:p w14:paraId="62876E7D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(unicode.IsLetter(rune(row[e])) ||  </w:t>
      </w:r>
    </w:p>
    <w:p w14:paraId="00A6A46E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unicode.IsDigit(rune(row[e])) ||  </w:t>
      </w:r>
    </w:p>
    <w:p w14:paraId="13FEBC79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row[e] == 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'_'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e++ {  </w:t>
      </w:r>
    </w:p>
    <w:p w14:paraId="2E911D64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021437C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isIdentifier :=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26A614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_, keyword := range keywords {  </w:t>
      </w:r>
    </w:p>
    <w:p w14:paraId="50BE2E09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row[s:e] == keyword {  </w:t>
      </w:r>
    </w:p>
    <w:p w14:paraId="2AF8EC7B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displayToken(token_type[keyword], keyword)  </w:t>
      </w:r>
    </w:p>
    <w:p w14:paraId="2A950307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isIdentifier =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A1DCF0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29A5C246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71ABE29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isIdentifier {  </w:t>
      </w:r>
    </w:p>
    <w:p w14:paraId="37FE16B8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displayToken(10, row[s:e])  </w:t>
      </w:r>
    </w:p>
    <w:p w14:paraId="29BA52EF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C0C563D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 = e - 1  </w:t>
      </w:r>
    </w:p>
    <w:p w14:paraId="305563F0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unicode.IsDigit(word) {  </w:t>
      </w:r>
    </w:p>
    <w:p w14:paraId="56E7B8BD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数字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A7209A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s, e := i, i+1  </w:t>
      </w:r>
    </w:p>
    <w:p w14:paraId="309A63AD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e &lt; length &amp;&amp; unicode.IsDigit(rune(row[e])); e++ {  </w:t>
      </w:r>
    </w:p>
    <w:p w14:paraId="2DEEB260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93DCE23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displayToken(20, row[s:e])  </w:t>
      </w:r>
    </w:p>
    <w:p w14:paraId="1319F693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 = e - 1  </w:t>
      </w:r>
    </w:p>
    <w:p w14:paraId="6615216B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3AFF2AB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panic(fmt.Sprintf(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"Unknown word '%c' at line %d.\n"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word, line))  </w:t>
      </w:r>
    </w:p>
    <w:p w14:paraId="1FFD5A12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575371C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CD00D75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A104A4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line++  </w:t>
      </w:r>
    </w:p>
    <w:p w14:paraId="503BD7D3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D3A819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E496E2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fmt.Println(</w:t>
      </w:r>
      <w:r w:rsidRPr="00ED658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"[SUCCESS] Analysis completed!"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87D20BC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file.Close()  </w:t>
      </w:r>
    </w:p>
    <w:p w14:paraId="535DB4D2" w14:textId="77777777" w:rsidR="00ED6580" w:rsidRPr="00ED6580" w:rsidRDefault="00ED6580" w:rsidP="00ED658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6A659F" w14:textId="49D52AB6" w:rsidR="004E3E1B" w:rsidRPr="00ED6580" w:rsidRDefault="00ED658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d</w:t>
      </w:r>
      <w:r w:rsidRPr="00ED6580">
        <w:rPr>
          <w:rFonts w:ascii="宋体" w:hAnsi="宋体"/>
          <w:sz w:val="24"/>
        </w:rPr>
        <w:t>ata.txt:</w:t>
      </w:r>
    </w:p>
    <w:p w14:paraId="2CB4B731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Author: peanutzhen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E49005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7A75D2A6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var1 = 6324;  </w:t>
      </w:r>
    </w:p>
    <w:p w14:paraId="151F2B69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var2 = 250;  </w:t>
      </w:r>
    </w:p>
    <w:p w14:paraId="67D10D6B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CBD80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array[] = {6, 3, 2, 4, 6324};  </w:t>
      </w:r>
    </w:p>
    <w:p w14:paraId="4FFECC76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This is a comment.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6B975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5C19B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5113C7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670832C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begin i := 0;  </w:t>
      </w:r>
    </w:p>
    <w:p w14:paraId="65650C91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(var1 &gt; i) then  </w:t>
      </w:r>
    </w:p>
    <w:p w14:paraId="70A011DB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argv1 = argv1 - argv2;  </w:t>
      </w:r>
    </w:p>
    <w:p w14:paraId="47D9F013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14:paraId="0EDBE9F0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(argv1 &lt; 0);  </w:t>
      </w:r>
    </w:p>
    <w:p w14:paraId="25AA5848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 &lt; (var1*var2 + var2/var1);  </w:t>
      </w:r>
    </w:p>
    <w:p w14:paraId="13098F8F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D52CC6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58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D23A13D" w14:textId="77777777" w:rsidR="00ED6580" w:rsidRPr="00ED6580" w:rsidRDefault="00ED6580" w:rsidP="00ED658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658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CE97D8A" w14:textId="77777777" w:rsidR="004E3E1B" w:rsidRPr="004E3E1B" w:rsidRDefault="004E3E1B">
      <w:pPr>
        <w:rPr>
          <w:rFonts w:ascii="宋体" w:hAnsi="宋体"/>
          <w:sz w:val="24"/>
          <w:u w:val="single"/>
        </w:rPr>
      </w:pPr>
    </w:p>
    <w:sectPr w:rsidR="004E3E1B" w:rsidRPr="004E3E1B" w:rsidSect="00ED6580">
      <w:head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E9A5B" w14:textId="77777777" w:rsidR="00345704" w:rsidRDefault="00345704" w:rsidP="009E3689">
      <w:r>
        <w:separator/>
      </w:r>
    </w:p>
  </w:endnote>
  <w:endnote w:type="continuationSeparator" w:id="0">
    <w:p w14:paraId="2734C30E" w14:textId="77777777" w:rsidR="00345704" w:rsidRDefault="00345704" w:rsidP="009E3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0FF75" w14:textId="77777777" w:rsidR="00345704" w:rsidRDefault="00345704" w:rsidP="009E3689">
      <w:r>
        <w:separator/>
      </w:r>
    </w:p>
  </w:footnote>
  <w:footnote w:type="continuationSeparator" w:id="0">
    <w:p w14:paraId="7BD88C00" w14:textId="77777777" w:rsidR="00345704" w:rsidRDefault="00345704" w:rsidP="009E3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4DFA3" w14:textId="77777777" w:rsidR="008C73B7" w:rsidRPr="00183302" w:rsidRDefault="008C73B7" w:rsidP="008C73B7">
    <w:pPr>
      <w:jc w:val="center"/>
      <w:rPr>
        <w:rFonts w:eastAsia="楷体_GB2312"/>
        <w:sz w:val="32"/>
        <w:szCs w:val="32"/>
      </w:rPr>
    </w:pPr>
    <w:r w:rsidRPr="00183302">
      <w:rPr>
        <w:rFonts w:eastAsia="楷体_GB2312"/>
        <w:b/>
        <w:sz w:val="44"/>
        <w:szCs w:val="44"/>
      </w:rPr>
      <w:t>暨南大学本科实验报告专用纸</w:t>
    </w:r>
    <w:r w:rsidRPr="00183302">
      <w:rPr>
        <w:rFonts w:eastAsia="楷体_GB2312"/>
        <w:b/>
        <w:sz w:val="32"/>
        <w:szCs w:val="32"/>
      </w:rPr>
      <w:t>(</w:t>
    </w:r>
    <w:r w:rsidRPr="00183302">
      <w:rPr>
        <w:rFonts w:eastAsia="楷体_GB2312"/>
        <w:b/>
        <w:sz w:val="32"/>
        <w:szCs w:val="32"/>
      </w:rPr>
      <w:t>附页</w:t>
    </w:r>
    <w:r w:rsidRPr="00183302">
      <w:rPr>
        <w:rFonts w:eastAsia="楷体_GB2312"/>
        <w:b/>
        <w:sz w:val="32"/>
        <w:szCs w:val="32"/>
      </w:rPr>
      <w:t>)</w:t>
    </w:r>
  </w:p>
  <w:p w14:paraId="08F460E9" w14:textId="77777777" w:rsidR="008C73B7" w:rsidRPr="008C73B7" w:rsidRDefault="008C73B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579B1"/>
    <w:multiLevelType w:val="multilevel"/>
    <w:tmpl w:val="A07EA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B151E"/>
    <w:multiLevelType w:val="multilevel"/>
    <w:tmpl w:val="88B6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26"/>
    <w:rsid w:val="001110F2"/>
    <w:rsid w:val="0030543B"/>
    <w:rsid w:val="00345704"/>
    <w:rsid w:val="004E3E1B"/>
    <w:rsid w:val="005578F0"/>
    <w:rsid w:val="0057199D"/>
    <w:rsid w:val="005758CD"/>
    <w:rsid w:val="00670BDE"/>
    <w:rsid w:val="00680C77"/>
    <w:rsid w:val="00797A39"/>
    <w:rsid w:val="008C73B7"/>
    <w:rsid w:val="008D3626"/>
    <w:rsid w:val="008F59F7"/>
    <w:rsid w:val="00913CE9"/>
    <w:rsid w:val="009635F2"/>
    <w:rsid w:val="00986640"/>
    <w:rsid w:val="009E3689"/>
    <w:rsid w:val="009F52B7"/>
    <w:rsid w:val="00A242AB"/>
    <w:rsid w:val="00BB59F9"/>
    <w:rsid w:val="00C36D37"/>
    <w:rsid w:val="00C723A9"/>
    <w:rsid w:val="00CC4A11"/>
    <w:rsid w:val="00DD35CD"/>
    <w:rsid w:val="00E563FA"/>
    <w:rsid w:val="00E7730E"/>
    <w:rsid w:val="00ED6580"/>
    <w:rsid w:val="00F144D6"/>
    <w:rsid w:val="00FE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F0FDAC"/>
  <w15:chartTrackingRefBased/>
  <w15:docId w15:val="{6E4DE0CB-9EC3-624A-AC04-95CEF128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E3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9E3689"/>
    <w:rPr>
      <w:kern w:val="2"/>
      <w:sz w:val="18"/>
      <w:szCs w:val="18"/>
    </w:rPr>
  </w:style>
  <w:style w:type="paragraph" w:styleId="a5">
    <w:name w:val="footer"/>
    <w:basedOn w:val="a"/>
    <w:link w:val="a6"/>
    <w:rsid w:val="009E3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9E3689"/>
    <w:rPr>
      <w:kern w:val="2"/>
      <w:sz w:val="18"/>
      <w:szCs w:val="18"/>
    </w:rPr>
  </w:style>
  <w:style w:type="paragraph" w:customStyle="1" w:styleId="alt">
    <w:name w:val="alt"/>
    <w:basedOn w:val="a"/>
    <w:rsid w:val="00ED65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ring">
    <w:name w:val="string"/>
    <w:basedOn w:val="a0"/>
    <w:rsid w:val="00ED6580"/>
  </w:style>
  <w:style w:type="character" w:customStyle="1" w:styleId="datatypes">
    <w:name w:val="datatypes"/>
    <w:basedOn w:val="a0"/>
    <w:rsid w:val="00ED6580"/>
  </w:style>
  <w:style w:type="character" w:customStyle="1" w:styleId="keyword">
    <w:name w:val="keyword"/>
    <w:basedOn w:val="a0"/>
    <w:rsid w:val="00ED6580"/>
  </w:style>
  <w:style w:type="character" w:customStyle="1" w:styleId="comment">
    <w:name w:val="comment"/>
    <w:basedOn w:val="a0"/>
    <w:rsid w:val="00ED6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C8731B-CB7D-3444-B5D4-3A7B6BFA0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788</Words>
  <Characters>4494</Characters>
  <Application>Microsoft Office Word</Application>
  <DocSecurity>0</DocSecurity>
  <Lines>37</Lines>
  <Paragraphs>10</Paragraphs>
  <ScaleCrop>false</ScaleCrop>
  <Company>JNU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subject/>
  <dc:creator>刘欣</dc:creator>
  <cp:keywords/>
  <dc:description/>
  <cp:lastModifiedBy>63057</cp:lastModifiedBy>
  <cp:revision>9</cp:revision>
  <dcterms:created xsi:type="dcterms:W3CDTF">2021-05-27T08:45:00Z</dcterms:created>
  <dcterms:modified xsi:type="dcterms:W3CDTF">2021-06-16T06:02:00Z</dcterms:modified>
</cp:coreProperties>
</file>